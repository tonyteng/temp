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这章我们正式开始搭建taro的开发框架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1.搭建taro脚手架项目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首先,让我们搭建taro的脚手架,这个例子里我们假设项目名称为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,则在命令行下运行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 xml:space="preserve">taro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br/>
        <w:t>回答系列问题后,命令行会自动创建以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为文件夹的脚手架项目.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这个教程里,是否使用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TypeScript</w:t>
      </w:r>
      <w:proofErr w:type="spellEnd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选择了否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,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预处理器选择了less,模板选择了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br/>
        <w:t>如下所示: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Taro v1.2.4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Taro即将创建一个新项目!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Need help? Go and open issue: https://github.com/NervJS/taro/issues/new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? 请输入项目介绍！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? 是否需要使用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TypeScript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？ No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? 请选择 CSS 预处理器（Sass/Less/Stylus） Less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? 请选择模板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模板</w:t>
      </w:r>
      <w:r w:rsidR="008108B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108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108B7">
        <w:rPr>
          <w:rFonts w:ascii="宋体" w:eastAsia="宋体" w:hAnsi="宋体" w:cs="宋体" w:hint="eastAsia"/>
          <w:kern w:val="0"/>
          <w:sz w:val="24"/>
          <w:szCs w:val="24"/>
        </w:rPr>
        <w:t>hello，</w:t>
      </w:r>
      <w:proofErr w:type="spellStart"/>
      <w:r w:rsidR="008108B7">
        <w:rPr>
          <w:rFonts w:ascii="宋体" w:eastAsia="宋体" w:hAnsi="宋体" w:cs="宋体" w:hint="eastAsia"/>
          <w:kern w:val="0"/>
          <w:sz w:val="24"/>
          <w:szCs w:val="24"/>
        </w:rPr>
        <w:t>wold</w:t>
      </w:r>
      <w:proofErr w:type="spellEnd"/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执行成功后,可以开始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编译微信小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程序: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cd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wos</w:t>
      </w:r>
      <w:proofErr w:type="spellEnd"/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dev:weapp</w:t>
      </w:r>
      <w:proofErr w:type="spellEnd"/>
      <w:proofErr w:type="gramEnd"/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2整合</w:t>
      </w:r>
      <w:proofErr w:type="spellStart"/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tara-ui</w:t>
      </w:r>
      <w:proofErr w:type="spellEnd"/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在命令行下输入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yarn add taro-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br/>
        <w:t>现在,taro-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已经整合成功,我们可以简单修改pages/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indexs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页面测试一下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+ import 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aButton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 from 'taro-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render ()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='index'&gt;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+&lt;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AtButton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type='primary'&gt;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tryme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&lt;/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AtButton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add_btn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this.props.add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}&gt;+&lt;/Button&gt;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&lt;Button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dec_btn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this.props.dec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}&gt;-&lt;/Button&gt;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&lt;Button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dec_btn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'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={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this.props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.asyncAdd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}&gt;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async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&lt;/Button&gt;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&lt;View&gt;&lt;Text&gt;{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this.props.counter.num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}&lt;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&lt;View&gt;&lt;Text&gt;Hello, World&lt;/Text&gt;&lt;/View&gt;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再次运行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dev:weapp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打开微信小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程序开发工具,这时候你可以看到,首页里,已经多了一个蓝色的按钮.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至此,我们已经搭建了taro的开发环境.</w:t>
      </w:r>
    </w:p>
    <w:p w:rsidR="00B71133" w:rsidRDefault="00B71133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3整合</w:t>
      </w:r>
      <w:proofErr w:type="spellStart"/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dva</w:t>
      </w:r>
      <w:proofErr w:type="spellEnd"/>
      <w:r w:rsidRPr="00B71133">
        <w:rPr>
          <w:rFonts w:ascii="宋体" w:eastAsia="宋体" w:hAnsi="宋体" w:cs="宋体"/>
          <w:b/>
          <w:bCs/>
          <w:kern w:val="0"/>
          <w:sz w:val="27"/>
          <w:szCs w:val="27"/>
        </w:rPr>
        <w:t>框架</w:t>
      </w:r>
    </w:p>
    <w:p w:rsidR="008108B7" w:rsidRPr="00B71133" w:rsidRDefault="008108B7" w:rsidP="00B7113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测试试试安达市多</w:t>
      </w:r>
      <w:bookmarkStart w:id="0" w:name="_GoBack"/>
      <w:bookmarkEnd w:id="0"/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下面的步骤,我们将整合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框架.首先,我们先安装相关的依赖库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 xml:space="preserve">yarn add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-core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-loading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我们把所有的配置都集中在一起,在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目录下新建一个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文件夹,生成index.js,代码如下: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请求连接前缀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'http://localhost:3721';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输出日志信息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export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false;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会按照路由多model进行分层管理,在taro框架里,我们没有使用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umi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,所以需要统一管理model,让我们在/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目录下新建models文件夹,生成index.js文件,我们现在还没有model需要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管理,因此,先空着.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[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我们让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来管理我们的store,在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目录下新建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文件夹,生成dva.js文件,代码如下.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/taro'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create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-core'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createLogger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-logger'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import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createLoading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from 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-loading'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let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createApp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(opt)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日志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opt.onAction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[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createLogger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()];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app = create(opt);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app.use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createLoading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{}));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// 适配支付宝小程序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(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Taro.getEnv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() ===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Taro.ENV_TYPE.ALIPAY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global = {};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global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.registered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opt.models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.forEach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model =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&gt;{</w:t>
      </w:r>
      <w:proofErr w:type="gramEnd"/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app.model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(model);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console.log(model)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global.registered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true;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app.start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store =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app._store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app.getStore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() =&gt; store;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dispatch =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store.dispatch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app.dispatch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dispatch;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app;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createApp:createApp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getDispatch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app.dispatch</w:t>
      </w:r>
      <w:proofErr w:type="spellEnd"/>
      <w:proofErr w:type="gramEnd"/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让我们封装一下http请求你的工具类,同样,在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util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/目录下新建request.js文件,代码如下: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Taro from '@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'../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request_data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platform: 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wap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rent_mode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: 2,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export default (options =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method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: 'GET', data: {} })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if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console.log(`${new Date().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toLocaleString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()}【 M=${options.url} 】P=${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JSON.stringify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options.data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Taro.request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url: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baseUrl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+ options.url,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data: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request_data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...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options.data</w:t>
      </w:r>
      <w:proofErr w:type="spellEnd"/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header: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'Content-Type': 'application/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method: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options.method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.toUpperCase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(),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).then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((res)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console.log("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res: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",res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{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, data } = res;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if (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&gt;= 200 &amp;&amp;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&lt; 300)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noConsole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console.log(`${new Date().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toLocaleString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()}【 M=${options.url} 】【接口响应：】`,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res.data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data.status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!==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Taro.showToast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title: `${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res.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data.error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.message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}~` ||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res.data.error.code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icon: 'none',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mask: true,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console.error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(`${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res.data.error.message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}~` ||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res.data.error.code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data;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 else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throw new Error(`网络请求错误，状态码${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statusCode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典型的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dva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的开发目录如下:</w:t>
      </w:r>
    </w:p>
    <w:p w:rsidR="00B71133" w:rsidRPr="00B71133" w:rsidRDefault="00B71133" w:rsidP="00B7113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每个文件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件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都需要4个文件,太复杂,所以我们在根目录下增加一个脚本template.js,自动生成文件: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/**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 pages模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版快速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生成脚本,执行命令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`文件名`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*/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fs = require('fs');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process.argv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[2];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if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console.log('文件夹名称不能为空！');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console.log('示例：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run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test');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process.exit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(0);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indexTep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`import Taro,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Component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/taro';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View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/components';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connect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} from '@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tarojs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redux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import './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index.scss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@connect(({${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}}) =&gt; ({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...${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class 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titleCase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)} extends Component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navigationBarTitleText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: '${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componentDidMount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() =&gt;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render(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return (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&lt;View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className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="${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}-page"&gt;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&lt;/View&gt;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)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scss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scssTep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`@import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"..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/../styles/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mixin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";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.$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}-page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@include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wh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100%, 100%);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model文件模版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modelTep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`import * as 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from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'./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service';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export default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namespace: '${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state: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effects: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*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effectsDemo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_, { call, put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status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, data } = yield call(${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Api.demo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, {});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if (status === 'ok')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yield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put(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{ type: 'save',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payload: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topData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: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    } 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reducers: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save(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state, { payload })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  return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{ ...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state, ...payload 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// service页面模版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serviceTep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`import Request from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'..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/../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utils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/request';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export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demo = data =&gt; 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Request(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url: '路径',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method: 'POST',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data,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`;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fs.mkdirSync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(`./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/pages/${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}`); //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process.chdir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(`./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/pages/${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}`); // cd $1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('index.js',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indexTep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index.scss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',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scssTep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('model.js',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modelTep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fs.writeFileSync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('service.js',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serviceTep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console.log(`模版${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dirName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}已创建,请手动增加models`);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function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titleCase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array =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str.toLowerCase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().split('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for (let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= 0;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&lt;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array.length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++) {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  array[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] = array[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][0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toUpperCase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() + array[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].substring(1, array[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>].length);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string = </w:t>
      </w: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array.join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(' ');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 xml:space="preserve">  return string;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71133" w:rsidRPr="00B71133" w:rsidRDefault="00B71133" w:rsidP="00B711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process.exit</w:t>
      </w:r>
      <w:proofErr w:type="spellEnd"/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(0);</w:t>
      </w:r>
    </w:p>
    <w:p w:rsidR="00B71133" w:rsidRPr="00B71133" w:rsidRDefault="00B71133" w:rsidP="00B711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作者：</w:t>
      </w:r>
      <w:proofErr w:type="spellStart"/>
      <w:r w:rsidRPr="00B71133">
        <w:rPr>
          <w:rFonts w:ascii="宋体" w:eastAsia="宋体" w:hAnsi="宋体" w:cs="宋体"/>
          <w:kern w:val="0"/>
          <w:sz w:val="24"/>
          <w:szCs w:val="24"/>
        </w:rPr>
        <w:t>shtonyteng</w:t>
      </w:r>
      <w:proofErr w:type="spellEnd"/>
      <w:r w:rsidRPr="00B71133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链接：https://www.jianshu.com/p/e5bbfb6ef3a9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B71133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B7113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B71133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DD6E9D" w:rsidRPr="00B71133" w:rsidRDefault="00DD6E9D" w:rsidP="00B71133"/>
    <w:sectPr w:rsidR="00DD6E9D" w:rsidRPr="00B71133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91C" w:rsidRDefault="00E0091C" w:rsidP="00CB3121">
      <w:r>
        <w:separator/>
      </w:r>
    </w:p>
  </w:endnote>
  <w:endnote w:type="continuationSeparator" w:id="0">
    <w:p w:rsidR="00E0091C" w:rsidRDefault="00E0091C" w:rsidP="00CB3121">
      <w:r>
        <w:continuationSeparator/>
      </w:r>
    </w:p>
  </w:endnote>
  <w:endnote w:type="continuationNotice" w:id="1">
    <w:p w:rsidR="00E0091C" w:rsidRDefault="00E009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91C" w:rsidRDefault="00E0091C" w:rsidP="00CB3121">
      <w:r>
        <w:separator/>
      </w:r>
    </w:p>
  </w:footnote>
  <w:footnote w:type="continuationSeparator" w:id="0">
    <w:p w:rsidR="00E0091C" w:rsidRDefault="00E0091C" w:rsidP="00CB3121">
      <w:r>
        <w:continuationSeparator/>
      </w:r>
    </w:p>
  </w:footnote>
  <w:footnote w:type="continuationNotice" w:id="1">
    <w:p w:rsidR="00E0091C" w:rsidRDefault="00E0091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3121" w:rsidRDefault="00CB31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35"/>
    <w:rsid w:val="00006BAA"/>
    <w:rsid w:val="00153962"/>
    <w:rsid w:val="001A5EAF"/>
    <w:rsid w:val="003608FF"/>
    <w:rsid w:val="00380FF1"/>
    <w:rsid w:val="00387D30"/>
    <w:rsid w:val="00594800"/>
    <w:rsid w:val="006B3109"/>
    <w:rsid w:val="006B5387"/>
    <w:rsid w:val="00744506"/>
    <w:rsid w:val="00766C96"/>
    <w:rsid w:val="007E62E5"/>
    <w:rsid w:val="008108B7"/>
    <w:rsid w:val="00885911"/>
    <w:rsid w:val="00916F58"/>
    <w:rsid w:val="00931DDD"/>
    <w:rsid w:val="00975535"/>
    <w:rsid w:val="00A20B4A"/>
    <w:rsid w:val="00A64DAB"/>
    <w:rsid w:val="00AA7B3D"/>
    <w:rsid w:val="00B4699B"/>
    <w:rsid w:val="00B71133"/>
    <w:rsid w:val="00C81D66"/>
    <w:rsid w:val="00C90B27"/>
    <w:rsid w:val="00CB3121"/>
    <w:rsid w:val="00D42080"/>
    <w:rsid w:val="00D92720"/>
    <w:rsid w:val="00DD6E9D"/>
    <w:rsid w:val="00E0091C"/>
    <w:rsid w:val="00E54688"/>
    <w:rsid w:val="00E74E8F"/>
    <w:rsid w:val="00F6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DF5F2"/>
  <w15:chartTrackingRefBased/>
  <w15:docId w15:val="{8736479E-1C84-4949-A8F9-33CD3B90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11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1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121"/>
    <w:rPr>
      <w:sz w:val="18"/>
      <w:szCs w:val="18"/>
    </w:rPr>
  </w:style>
  <w:style w:type="paragraph" w:styleId="a7">
    <w:name w:val="Revision"/>
    <w:hidden/>
    <w:uiPriority w:val="99"/>
    <w:semiHidden/>
    <w:rsid w:val="00CB3121"/>
  </w:style>
  <w:style w:type="paragraph" w:styleId="a8">
    <w:name w:val="Balloon Text"/>
    <w:basedOn w:val="a"/>
    <w:link w:val="a9"/>
    <w:uiPriority w:val="99"/>
    <w:semiHidden/>
    <w:unhideWhenUsed/>
    <w:rsid w:val="00CB312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12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71133"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Normal (Web)"/>
    <w:basedOn w:val="a"/>
    <w:uiPriority w:val="99"/>
    <w:semiHidden/>
    <w:unhideWhenUsed/>
    <w:rsid w:val="00B711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711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7113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B71133"/>
  </w:style>
  <w:style w:type="character" w:customStyle="1" w:styleId="hljs-keyword">
    <w:name w:val="hljs-keyword"/>
    <w:basedOn w:val="a0"/>
    <w:rsid w:val="00B71133"/>
  </w:style>
  <w:style w:type="character" w:customStyle="1" w:styleId="hljs-comment">
    <w:name w:val="hljs-comment"/>
    <w:basedOn w:val="a0"/>
    <w:rsid w:val="00B71133"/>
  </w:style>
  <w:style w:type="character" w:customStyle="1" w:styleId="hljs-builtin">
    <w:name w:val="hljs-built_in"/>
    <w:basedOn w:val="a0"/>
    <w:rsid w:val="00B71133"/>
  </w:style>
  <w:style w:type="character" w:customStyle="1" w:styleId="hljs-string">
    <w:name w:val="hljs-string"/>
    <w:basedOn w:val="a0"/>
    <w:rsid w:val="00B71133"/>
  </w:style>
  <w:style w:type="character" w:customStyle="1" w:styleId="xml">
    <w:name w:val="xml"/>
    <w:basedOn w:val="a0"/>
    <w:rsid w:val="00B71133"/>
  </w:style>
  <w:style w:type="character" w:customStyle="1" w:styleId="hljs-tag">
    <w:name w:val="hljs-tag"/>
    <w:basedOn w:val="a0"/>
    <w:rsid w:val="00B71133"/>
  </w:style>
  <w:style w:type="character" w:customStyle="1" w:styleId="hljs-name">
    <w:name w:val="hljs-name"/>
    <w:basedOn w:val="a0"/>
    <w:rsid w:val="00B71133"/>
  </w:style>
  <w:style w:type="character" w:customStyle="1" w:styleId="hljs-attr">
    <w:name w:val="hljs-attr"/>
    <w:basedOn w:val="a0"/>
    <w:rsid w:val="00B71133"/>
  </w:style>
  <w:style w:type="character" w:customStyle="1" w:styleId="hljs-literal">
    <w:name w:val="hljs-literal"/>
    <w:basedOn w:val="a0"/>
    <w:rsid w:val="00B71133"/>
  </w:style>
  <w:style w:type="character" w:customStyle="1" w:styleId="hljs-function">
    <w:name w:val="hljs-function"/>
    <w:basedOn w:val="a0"/>
    <w:rsid w:val="00B71133"/>
  </w:style>
  <w:style w:type="character" w:customStyle="1" w:styleId="hljs-title">
    <w:name w:val="hljs-title"/>
    <w:basedOn w:val="a0"/>
    <w:rsid w:val="00B71133"/>
  </w:style>
  <w:style w:type="character" w:customStyle="1" w:styleId="hljs-params">
    <w:name w:val="hljs-params"/>
    <w:basedOn w:val="a0"/>
    <w:rsid w:val="00B71133"/>
  </w:style>
  <w:style w:type="character" w:customStyle="1" w:styleId="hljs-subst">
    <w:name w:val="hljs-subst"/>
    <w:basedOn w:val="a0"/>
    <w:rsid w:val="00B71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865</Words>
  <Characters>4932</Characters>
  <Application>Microsoft Office Word</Application>
  <DocSecurity>0</DocSecurity>
  <Lines>41</Lines>
  <Paragraphs>11</Paragraphs>
  <ScaleCrop>false</ScaleCrop>
  <Company>微软中国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2019-01-23T13:34:00Z</dcterms:created>
  <dcterms:modified xsi:type="dcterms:W3CDTF">2019-01-23T14:23:00Z</dcterms:modified>
</cp:coreProperties>
</file>